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3AC13" w14:textId="36847215" w:rsidR="00362131" w:rsidRPr="008219F7" w:rsidRDefault="00107D35">
      <w:pPr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</w:pPr>
      <w:r w:rsidRPr="00107D35">
        <w:rPr>
          <w:rFonts w:asciiTheme="majorHAnsi" w:eastAsia="Times New Roman" w:hAnsiTheme="majorHAnsi" w:cs="Times New Roman"/>
          <w:b/>
          <w:bCs/>
          <w:color w:val="222222"/>
          <w:sz w:val="36"/>
          <w:szCs w:val="36"/>
          <w:shd w:val="clear" w:color="auto" w:fill="FFFFFF"/>
        </w:rPr>
        <w:t>Introduction to using R for Spatial Analysis</w:t>
      </w:r>
    </w:p>
    <w:p w14:paraId="38AD40F3" w14:textId="77777777" w:rsidR="00362131" w:rsidRDefault="00B30199" w:rsidP="008219F7">
      <w:pPr>
        <w:spacing w:before="120" w:after="1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This page contains useful links and information for the day. </w:t>
      </w:r>
    </w:p>
    <w:p w14:paraId="4A905752" w14:textId="26E1E980" w:rsidR="00841D9E" w:rsidRPr="00841D9E" w:rsidRDefault="00841D9E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Learning Outcomes</w:t>
      </w:r>
    </w:p>
    <w:p w14:paraId="48A87A63" w14:textId="6FEB3CE7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>
        <w:rPr>
          <w:rFonts w:asciiTheme="majorHAnsi" w:hAnsiTheme="majorHAnsi"/>
        </w:rPr>
        <w:t>Be able to use R to read in CSV and spatial data</w:t>
      </w:r>
    </w:p>
    <w:p w14:paraId="07906ADA" w14:textId="03AB805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to plot spatial data using R </w:t>
      </w:r>
    </w:p>
    <w:p w14:paraId="4A5FE851" w14:textId="6567A77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Join spatial data to attribute data </w:t>
      </w:r>
    </w:p>
    <w:p w14:paraId="5C6041F5" w14:textId="5490E8A8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Customize colour and classification methods </w:t>
      </w:r>
    </w:p>
    <w:p w14:paraId="73CF3D0D" w14:textId="563A601A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Understand how to use loops to make multiple maps </w:t>
      </w:r>
    </w:p>
    <w:p w14:paraId="70660EE3" w14:textId="1885B4F1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to </w:t>
      </w:r>
      <w:proofErr w:type="spellStart"/>
      <w:r w:rsidRPr="001820DB">
        <w:rPr>
          <w:rFonts w:asciiTheme="majorHAnsi" w:hAnsiTheme="majorHAnsi"/>
        </w:rPr>
        <w:t>reproject</w:t>
      </w:r>
      <w:proofErr w:type="spellEnd"/>
      <w:r w:rsidRPr="001820DB">
        <w:rPr>
          <w:rFonts w:asciiTheme="majorHAnsi" w:hAnsiTheme="majorHAnsi"/>
        </w:rPr>
        <w:t xml:space="preserve"> spatial data </w:t>
      </w:r>
    </w:p>
    <w:p w14:paraId="1655FB5A" w14:textId="5C7B3FD1" w:rsidR="001820DB" w:rsidRPr="001820DB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Be able to perform point in polygon operations </w:t>
      </w:r>
    </w:p>
    <w:p w14:paraId="1EBEB5B6" w14:textId="5A3FE38D" w:rsidR="001820DB" w:rsidRPr="008219F7" w:rsidRDefault="001820DB" w:rsidP="001820DB">
      <w:pPr>
        <w:pStyle w:val="ListParagraph"/>
        <w:numPr>
          <w:ilvl w:val="0"/>
          <w:numId w:val="6"/>
        </w:numPr>
        <w:rPr>
          <w:rFonts w:asciiTheme="majorHAnsi" w:hAnsiTheme="majorHAnsi"/>
        </w:rPr>
      </w:pPr>
      <w:r w:rsidRPr="001820DB">
        <w:rPr>
          <w:rFonts w:asciiTheme="majorHAnsi" w:hAnsiTheme="majorHAnsi"/>
        </w:rPr>
        <w:t xml:space="preserve">Know how create a 'heat-map' style map using point data </w:t>
      </w:r>
    </w:p>
    <w:p w14:paraId="403C250A" w14:textId="77777777" w:rsidR="00B30199" w:rsidRPr="00B30199" w:rsidRDefault="00B30199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Contact</w:t>
      </w:r>
    </w:p>
    <w:p w14:paraId="01BF1983" w14:textId="40B2F675" w:rsidR="00B30199" w:rsidRPr="00B30199" w:rsidRDefault="00B3019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Dr Nick Bearman, </w:t>
      </w:r>
      <w:hyperlink r:id="rId8" w:history="1">
        <w:r w:rsidRPr="000D4DDF">
          <w:rPr>
            <w:rStyle w:val="Hyperlink"/>
            <w:rFonts w:asciiTheme="majorHAnsi" w:hAnsiTheme="majorHAnsi"/>
          </w:rPr>
          <w:t>n.bearman@liverpool.ac.uk</w:t>
        </w:r>
      </w:hyperlink>
      <w:r>
        <w:rPr>
          <w:rFonts w:asciiTheme="majorHAnsi" w:hAnsiTheme="majorHAnsi"/>
        </w:rPr>
        <w:t>, 07717745715</w:t>
      </w:r>
    </w:p>
    <w:p w14:paraId="0AB7CF2A" w14:textId="497417A4" w:rsidR="00562591" w:rsidRPr="0092125D" w:rsidRDefault="00362131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Outline of the day</w:t>
      </w:r>
    </w:p>
    <w:p w14:paraId="660C25BC" w14:textId="221E919F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9:</w:t>
      </w:r>
      <w:r w:rsidR="001F3556">
        <w:rPr>
          <w:rFonts w:asciiTheme="majorHAnsi" w:hAnsiTheme="majorHAnsi"/>
        </w:rPr>
        <w:t>50am – 10:10</w:t>
      </w:r>
      <w:r w:rsidRPr="0092125D">
        <w:rPr>
          <w:rFonts w:asciiTheme="majorHAnsi" w:hAnsiTheme="majorHAnsi"/>
        </w:rPr>
        <w:t>am – Registration &amp; Refreshments</w:t>
      </w:r>
    </w:p>
    <w:p w14:paraId="7B107C61" w14:textId="553307B7" w:rsidR="0092125D" w:rsidRPr="0092125D" w:rsidRDefault="001F3556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10:10am – 10:50</w:t>
      </w:r>
      <w:r w:rsidR="0092125D" w:rsidRPr="0092125D">
        <w:rPr>
          <w:rFonts w:asciiTheme="majorHAnsi" w:hAnsiTheme="majorHAnsi"/>
        </w:rPr>
        <w:t>am – What is GIS &amp; R?</w:t>
      </w:r>
    </w:p>
    <w:p w14:paraId="42808256" w14:textId="4507276D" w:rsidR="0092125D" w:rsidRPr="0092125D" w:rsidRDefault="001F3556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>
        <w:rPr>
          <w:rFonts w:asciiTheme="majorHAnsi" w:hAnsiTheme="majorHAnsi"/>
        </w:rPr>
        <w:t>10:50am – 11:15</w:t>
      </w:r>
      <w:r w:rsidR="0092125D" w:rsidRPr="0092125D">
        <w:rPr>
          <w:rFonts w:asciiTheme="majorHAnsi" w:hAnsiTheme="majorHAnsi"/>
        </w:rPr>
        <w:t>am – P Intro to GIS</w:t>
      </w:r>
    </w:p>
    <w:p w14:paraId="5714E2B3" w14:textId="095BBEF1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11:</w:t>
      </w:r>
      <w:r w:rsidR="001F3556">
        <w:rPr>
          <w:rFonts w:asciiTheme="majorHAnsi" w:hAnsiTheme="majorHAnsi"/>
        </w:rPr>
        <w:t>15</w:t>
      </w:r>
      <w:r w:rsidRPr="0092125D">
        <w:rPr>
          <w:rFonts w:asciiTheme="majorHAnsi" w:hAnsiTheme="majorHAnsi"/>
        </w:rPr>
        <w:t xml:space="preserve">am – </w:t>
      </w:r>
      <w:r w:rsidR="001F3556">
        <w:rPr>
          <w:rFonts w:asciiTheme="majorHAnsi" w:hAnsiTheme="majorHAnsi"/>
        </w:rPr>
        <w:t>11:45am</w:t>
      </w:r>
      <w:r w:rsidRPr="0092125D">
        <w:rPr>
          <w:rFonts w:asciiTheme="majorHAnsi" w:hAnsiTheme="majorHAnsi"/>
        </w:rPr>
        <w:t xml:space="preserve"> – Classification</w:t>
      </w:r>
    </w:p>
    <w:p w14:paraId="5749D57A" w14:textId="0276D54C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11:45am – 12:</w:t>
      </w:r>
      <w:r w:rsidR="00E43E74">
        <w:rPr>
          <w:rFonts w:asciiTheme="majorHAnsi" w:hAnsiTheme="majorHAnsi"/>
        </w:rPr>
        <w:t>30</w:t>
      </w:r>
      <w:r w:rsidRPr="0092125D">
        <w:rPr>
          <w:rFonts w:asciiTheme="majorHAnsi" w:hAnsiTheme="majorHAnsi"/>
        </w:rPr>
        <w:t>pm – P Classification</w:t>
      </w:r>
    </w:p>
    <w:p w14:paraId="468F8B1A" w14:textId="5AAD5709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12:</w:t>
      </w:r>
      <w:r w:rsidR="00E43E74">
        <w:rPr>
          <w:rFonts w:asciiTheme="majorHAnsi" w:hAnsiTheme="majorHAnsi"/>
        </w:rPr>
        <w:t>30</w:t>
      </w:r>
      <w:r w:rsidRPr="0092125D">
        <w:rPr>
          <w:rFonts w:asciiTheme="majorHAnsi" w:hAnsiTheme="majorHAnsi"/>
        </w:rPr>
        <w:t>pm – 1</w:t>
      </w:r>
      <w:r w:rsidR="00E43E74">
        <w:rPr>
          <w:rFonts w:asciiTheme="majorHAnsi" w:hAnsiTheme="majorHAnsi"/>
        </w:rPr>
        <w:t>:15</w:t>
      </w:r>
      <w:r w:rsidRPr="0092125D">
        <w:rPr>
          <w:rFonts w:asciiTheme="majorHAnsi" w:hAnsiTheme="majorHAnsi"/>
        </w:rPr>
        <w:t>pm – Lunch</w:t>
      </w:r>
    </w:p>
    <w:p w14:paraId="0BD83FDD" w14:textId="46F0D959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1</w:t>
      </w:r>
      <w:r w:rsidR="00E43E74">
        <w:rPr>
          <w:rFonts w:asciiTheme="majorHAnsi" w:hAnsiTheme="majorHAnsi"/>
        </w:rPr>
        <w:t>:15</w:t>
      </w:r>
      <w:r w:rsidRPr="0092125D">
        <w:rPr>
          <w:rFonts w:asciiTheme="majorHAnsi" w:hAnsiTheme="majorHAnsi"/>
        </w:rPr>
        <w:t>pm – 2:30pm – P Making Maps</w:t>
      </w:r>
    </w:p>
    <w:p w14:paraId="0216A57B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2:30pm – 2:45pm – Coffee</w:t>
      </w:r>
    </w:p>
    <w:p w14:paraId="39D708E5" w14:textId="77777777" w:rsidR="0092125D" w:rsidRPr="0092125D" w:rsidRDefault="0092125D" w:rsidP="0092125D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2:45pm – 3:30pm – P Analysis</w:t>
      </w:r>
    </w:p>
    <w:p w14:paraId="7587D9B6" w14:textId="27D810D5" w:rsidR="00B30199" w:rsidRPr="008219F7" w:rsidRDefault="0092125D" w:rsidP="008219F7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92125D">
        <w:rPr>
          <w:rFonts w:asciiTheme="majorHAnsi" w:hAnsiTheme="majorHAnsi"/>
        </w:rPr>
        <w:t>3:30pm - 4pm – Mapping Discussion</w:t>
      </w:r>
    </w:p>
    <w:p w14:paraId="77B80F7A" w14:textId="77777777" w:rsidR="00B30199" w:rsidRPr="00B30199" w:rsidRDefault="00B30199" w:rsidP="008219F7">
      <w:pPr>
        <w:spacing w:before="120"/>
        <w:rPr>
          <w:rFonts w:asciiTheme="majorHAnsi" w:hAnsiTheme="majorHAnsi"/>
          <w:b/>
          <w:sz w:val="28"/>
        </w:rPr>
      </w:pPr>
      <w:r w:rsidRPr="00B30199">
        <w:rPr>
          <w:rFonts w:asciiTheme="majorHAnsi" w:hAnsiTheme="majorHAnsi"/>
          <w:b/>
          <w:sz w:val="28"/>
        </w:rPr>
        <w:t>Useful Links</w:t>
      </w:r>
    </w:p>
    <w:p w14:paraId="3DBD7DB1" w14:textId="63E9BD2B" w:rsidR="00297BB9" w:rsidRPr="008219F7" w:rsidRDefault="00297BB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proofErr w:type="spellStart"/>
      <w:r w:rsidRPr="008219F7">
        <w:rPr>
          <w:rFonts w:asciiTheme="majorHAnsi" w:hAnsiTheme="majorHAnsi"/>
        </w:rPr>
        <w:t>Handout</w:t>
      </w:r>
      <w:proofErr w:type="spellEnd"/>
      <w:r w:rsidRPr="008219F7">
        <w:rPr>
          <w:rFonts w:asciiTheme="majorHAnsi" w:hAnsiTheme="majorHAnsi"/>
        </w:rPr>
        <w:t>:</w:t>
      </w:r>
      <w:r w:rsidR="007E34F0" w:rsidRPr="008219F7">
        <w:rPr>
          <w:rFonts w:asciiTheme="majorHAnsi" w:hAnsiTheme="majorHAnsi"/>
        </w:rPr>
        <w:t xml:space="preserve"> </w:t>
      </w:r>
      <w:hyperlink r:id="rId9" w:history="1">
        <w:r w:rsidR="00296AED" w:rsidRPr="00296AED">
          <w:rPr>
            <w:rFonts w:asciiTheme="majorHAnsi" w:hAnsiTheme="majorHAnsi"/>
            <w:u w:val="single"/>
          </w:rPr>
          <w:t>https://github.com/nickbearman/intro-r-spatial-analysis/releases/download/v1.1/hand-out.pdf</w:t>
        </w:r>
      </w:hyperlink>
      <w:r w:rsidR="007E34F0" w:rsidRPr="008219F7">
        <w:rPr>
          <w:rFonts w:asciiTheme="majorHAnsi" w:hAnsiTheme="majorHAnsi"/>
        </w:rPr>
        <w:t xml:space="preserve"> or</w:t>
      </w:r>
      <w:r w:rsidRPr="008219F7">
        <w:rPr>
          <w:rFonts w:asciiTheme="majorHAnsi" w:hAnsiTheme="majorHAnsi"/>
        </w:rPr>
        <w:t xml:space="preserve"> </w:t>
      </w:r>
      <w:r w:rsidR="00296AED" w:rsidRPr="00296AED">
        <w:rPr>
          <w:rFonts w:asciiTheme="majorHAnsi" w:hAnsiTheme="majorHAnsi"/>
          <w:u w:val="single"/>
        </w:rPr>
        <w:t>bit.ly/1OySLuI</w:t>
      </w:r>
    </w:p>
    <w:p w14:paraId="43E39E00" w14:textId="3F0E09EC" w:rsidR="00B30199" w:rsidRPr="00EB4650" w:rsidRDefault="00B3019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219F7">
        <w:rPr>
          <w:rFonts w:asciiTheme="majorHAnsi" w:hAnsiTheme="majorHAnsi"/>
        </w:rPr>
        <w:t xml:space="preserve">Electronic </w:t>
      </w:r>
      <w:r w:rsidRPr="00EB4650">
        <w:rPr>
          <w:rFonts w:asciiTheme="majorHAnsi" w:hAnsiTheme="majorHAnsi"/>
        </w:rPr>
        <w:t xml:space="preserve">versions of all resources: </w:t>
      </w:r>
      <w:bookmarkStart w:id="0" w:name="_GoBack"/>
      <w:r w:rsidR="00EB4650" w:rsidRPr="00EB4650">
        <w:rPr>
          <w:rFonts w:asciiTheme="majorHAnsi" w:hAnsiTheme="majorHAnsi"/>
          <w:u w:val="single"/>
        </w:rPr>
        <w:fldChar w:fldCharType="begin"/>
      </w:r>
      <w:r w:rsidR="00EB4650" w:rsidRPr="00EB4650">
        <w:rPr>
          <w:rFonts w:asciiTheme="majorHAnsi" w:hAnsiTheme="majorHAnsi"/>
          <w:u w:val="single"/>
        </w:rPr>
        <w:instrText xml:space="preserve"> HYPERLINK "https://github.com/nickbearman/intro-r-spatial-ana</w:instrText>
      </w:r>
      <w:r w:rsidR="00EB4650" w:rsidRPr="00EB4650">
        <w:rPr>
          <w:rFonts w:asciiTheme="majorHAnsi" w:hAnsiTheme="majorHAnsi"/>
          <w:u w:val="single"/>
        </w:rPr>
        <w:instrText xml:space="preserve">lysis/" </w:instrText>
      </w:r>
      <w:r w:rsidR="00EB4650" w:rsidRPr="00EB4650">
        <w:rPr>
          <w:rFonts w:asciiTheme="majorHAnsi" w:hAnsiTheme="majorHAnsi"/>
          <w:u w:val="single"/>
        </w:rPr>
        <w:fldChar w:fldCharType="separate"/>
      </w:r>
      <w:r w:rsidR="008219F7" w:rsidRPr="00EB4650">
        <w:rPr>
          <w:rFonts w:asciiTheme="majorHAnsi" w:hAnsiTheme="majorHAnsi"/>
          <w:u w:val="single"/>
        </w:rPr>
        <w:t>https://github.com/nickbearman/intro-r-spatial-analysis/</w:t>
      </w:r>
      <w:r w:rsidR="00EB4650" w:rsidRPr="00EB4650">
        <w:rPr>
          <w:rFonts w:asciiTheme="majorHAnsi" w:hAnsiTheme="majorHAnsi"/>
          <w:u w:val="single"/>
        </w:rPr>
        <w:fldChar w:fldCharType="end"/>
      </w:r>
      <w:bookmarkEnd w:id="0"/>
      <w:r w:rsidR="008219F7" w:rsidRPr="00EB4650">
        <w:rPr>
          <w:rFonts w:asciiTheme="majorHAnsi" w:hAnsiTheme="majorHAnsi"/>
        </w:rPr>
        <w:t xml:space="preserve"> or </w:t>
      </w:r>
      <w:hyperlink r:id="rId10" w:history="1">
        <w:r w:rsidR="008219F7" w:rsidRPr="00EB4650">
          <w:rPr>
            <w:rStyle w:val="Hyperlink"/>
            <w:rFonts w:asciiTheme="majorHAnsi" w:hAnsiTheme="majorHAnsi"/>
          </w:rPr>
          <w:t>bit.ly/1d8U82f</w:t>
        </w:r>
      </w:hyperlink>
      <w:r w:rsidR="008219F7" w:rsidRPr="00EB4650">
        <w:rPr>
          <w:rFonts w:asciiTheme="majorHAnsi" w:hAnsiTheme="majorHAnsi"/>
        </w:rPr>
        <w:t xml:space="preserve"> </w:t>
      </w:r>
    </w:p>
    <w:p w14:paraId="13AFBE2B" w14:textId="71EC85E5" w:rsidR="00B30199" w:rsidRPr="008219F7" w:rsidRDefault="00B30199" w:rsidP="00B30199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8219F7">
        <w:rPr>
          <w:rFonts w:asciiTheme="majorHAnsi" w:hAnsiTheme="majorHAnsi"/>
        </w:rPr>
        <w:t xml:space="preserve">Survey: </w:t>
      </w:r>
      <w:hyperlink r:id="rId11" w:history="1">
        <w:r w:rsidR="008219F7" w:rsidRPr="00DE2F75">
          <w:rPr>
            <w:rStyle w:val="Hyperlink"/>
            <w:rFonts w:asciiTheme="majorHAnsi" w:hAnsiTheme="majorHAnsi"/>
          </w:rPr>
          <w:t>bit.ly/1OkpsMe</w:t>
        </w:r>
      </w:hyperlink>
      <w:r w:rsidR="008219F7">
        <w:rPr>
          <w:rFonts w:asciiTheme="majorHAnsi" w:hAnsiTheme="majorHAnsi"/>
        </w:rPr>
        <w:t xml:space="preserve"> </w:t>
      </w:r>
    </w:p>
    <w:p w14:paraId="36E9C268" w14:textId="77777777" w:rsidR="00CC22E4" w:rsidRDefault="00CC22E4" w:rsidP="008219F7">
      <w:pPr>
        <w:spacing w:before="120"/>
        <w:rPr>
          <w:rFonts w:asciiTheme="majorHAnsi" w:hAnsiTheme="majorHAnsi"/>
          <w:b/>
          <w:sz w:val="28"/>
        </w:rPr>
      </w:pPr>
      <w:r w:rsidRPr="00CC22E4">
        <w:rPr>
          <w:rFonts w:asciiTheme="majorHAnsi" w:hAnsiTheme="majorHAnsi"/>
          <w:b/>
          <w:sz w:val="28"/>
        </w:rPr>
        <w:t>Useful Points:</w:t>
      </w:r>
    </w:p>
    <w:p w14:paraId="40D3E307" w14:textId="0736855E" w:rsidR="00CC22E4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Remember that while an electronic version of the notes is available, typing out the R code is a useful exercise for you. </w:t>
      </w:r>
    </w:p>
    <w:p w14:paraId="7653AF24" w14:textId="18A76757" w:rsidR="00CC22E4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>Remember that a green post it means you are progressing well, a red post it means you need help (particularly useful if I am busy with someone else, so can’t come to you straight away).</w:t>
      </w:r>
    </w:p>
    <w:p w14:paraId="098CB6F6" w14:textId="59C49861" w:rsidR="00CC22E4" w:rsidRPr="008219F7" w:rsidRDefault="00CC22E4" w:rsidP="00CC22E4">
      <w:pPr>
        <w:pStyle w:val="ListParagraph"/>
        <w:numPr>
          <w:ilvl w:val="0"/>
          <w:numId w:val="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If you have time, you can complete the optional exercises, but if you don’t have time you don’t need to. </w:t>
      </w:r>
    </w:p>
    <w:p w14:paraId="3DE7D9B6" w14:textId="77777777" w:rsidR="00B30199" w:rsidRPr="00B30199" w:rsidRDefault="00B30199">
      <w:pPr>
        <w:rPr>
          <w:rFonts w:asciiTheme="majorHAnsi" w:hAnsiTheme="majorHAnsi"/>
        </w:rPr>
      </w:pPr>
    </w:p>
    <w:p w14:paraId="0297FEED" w14:textId="77777777" w:rsidR="00362131" w:rsidRPr="00B30199" w:rsidRDefault="00362131">
      <w:pPr>
        <w:rPr>
          <w:rFonts w:asciiTheme="majorHAnsi" w:hAnsiTheme="majorHAnsi"/>
        </w:rPr>
      </w:pPr>
    </w:p>
    <w:p w14:paraId="1C1B7B7A" w14:textId="77777777" w:rsidR="00362131" w:rsidRPr="00B30199" w:rsidRDefault="00362131">
      <w:pPr>
        <w:rPr>
          <w:rFonts w:asciiTheme="majorHAnsi" w:hAnsiTheme="majorHAnsi"/>
        </w:rPr>
      </w:pPr>
    </w:p>
    <w:sectPr w:rsidR="00362131" w:rsidRPr="00B30199" w:rsidSect="00B30199">
      <w:headerReference w:type="default" r:id="rId12"/>
      <w:pgSz w:w="11900" w:h="16840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606F7" w14:textId="77777777" w:rsidR="007E34F0" w:rsidRDefault="007E34F0" w:rsidP="00B30199">
      <w:r>
        <w:separator/>
      </w:r>
    </w:p>
  </w:endnote>
  <w:endnote w:type="continuationSeparator" w:id="0">
    <w:p w14:paraId="156009C5" w14:textId="77777777" w:rsidR="007E34F0" w:rsidRDefault="007E34F0" w:rsidP="00B30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5CC5B2" w14:textId="77777777" w:rsidR="007E34F0" w:rsidRDefault="007E34F0" w:rsidP="00B30199">
      <w:r>
        <w:separator/>
      </w:r>
    </w:p>
  </w:footnote>
  <w:footnote w:type="continuationSeparator" w:id="0">
    <w:p w14:paraId="68143A17" w14:textId="77777777" w:rsidR="007E34F0" w:rsidRDefault="007E34F0" w:rsidP="00B301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01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000" w:firstRow="0" w:lastRow="0" w:firstColumn="0" w:lastColumn="0" w:noHBand="0" w:noVBand="0"/>
    </w:tblPr>
    <w:tblGrid>
      <w:gridCol w:w="10701"/>
    </w:tblGrid>
    <w:tr w:rsidR="007E34F0" w:rsidRPr="008B68F6" w14:paraId="14CF0443" w14:textId="77777777" w:rsidTr="00B30199">
      <w:trPr>
        <w:trHeight w:val="15"/>
      </w:trPr>
      <w:tc>
        <w:tcPr>
          <w:tcW w:w="10701" w:type="dxa"/>
          <w:tcBorders>
            <w:bottom w:val="single" w:sz="8" w:space="0" w:color="808080"/>
          </w:tcBorders>
          <w:shd w:val="clear" w:color="auto" w:fill="auto"/>
        </w:tcPr>
        <w:p w14:paraId="23B93FBD" w14:textId="3937BD07" w:rsidR="007E34F0" w:rsidRPr="008B68F6" w:rsidRDefault="007E34F0" w:rsidP="001F3556">
          <w:pPr>
            <w:pStyle w:val="Header"/>
            <w:snapToGrid w:val="0"/>
            <w:jc w:val="right"/>
            <w:rPr>
              <w:rFonts w:ascii="Cambria" w:hAnsi="Cambria"/>
              <w:bCs/>
              <w:sz w:val="32"/>
              <w:szCs w:val="32"/>
            </w:rPr>
          </w:pPr>
          <w:r>
            <w:rPr>
              <w:rFonts w:ascii="Cambria" w:hAnsi="Cambria"/>
              <w:sz w:val="32"/>
              <w:szCs w:val="32"/>
            </w:rPr>
            <w:t xml:space="preserve">Useful Information and Links – </w:t>
          </w:r>
          <w:r w:rsidR="001F3556">
            <w:rPr>
              <w:rFonts w:ascii="Cambria" w:hAnsi="Cambria"/>
              <w:sz w:val="32"/>
              <w:szCs w:val="32"/>
            </w:rPr>
            <w:t>Wed 29</w:t>
          </w:r>
          <w:r w:rsidR="001F3556" w:rsidRPr="001F3556">
            <w:rPr>
              <w:rFonts w:ascii="Cambria" w:hAnsi="Cambria"/>
              <w:sz w:val="32"/>
              <w:szCs w:val="32"/>
              <w:vertAlign w:val="superscript"/>
            </w:rPr>
            <w:t>th</w:t>
          </w:r>
          <w:r w:rsidR="001F3556">
            <w:rPr>
              <w:rFonts w:ascii="Cambria" w:hAnsi="Cambria"/>
              <w:sz w:val="32"/>
              <w:szCs w:val="32"/>
            </w:rPr>
            <w:t xml:space="preserve"> </w:t>
          </w:r>
          <w:r>
            <w:rPr>
              <w:rFonts w:ascii="Cambria" w:hAnsi="Cambria"/>
              <w:sz w:val="32"/>
              <w:szCs w:val="32"/>
            </w:rPr>
            <w:t>April 2015</w:t>
          </w:r>
        </w:p>
      </w:tc>
    </w:tr>
  </w:tbl>
  <w:p w14:paraId="64E34692" w14:textId="77777777" w:rsidR="007E34F0" w:rsidRDefault="007E34F0" w:rsidP="00B3019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D64E6"/>
    <w:multiLevelType w:val="hybridMultilevel"/>
    <w:tmpl w:val="43127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074BE"/>
    <w:multiLevelType w:val="hybridMultilevel"/>
    <w:tmpl w:val="CB3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2D76"/>
    <w:multiLevelType w:val="hybridMultilevel"/>
    <w:tmpl w:val="AB6E4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A1CB7"/>
    <w:multiLevelType w:val="hybridMultilevel"/>
    <w:tmpl w:val="B29EEC2A"/>
    <w:lvl w:ilvl="0" w:tplc="8AA8BD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CE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DEF1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983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4E9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EE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580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8CC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2E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5131B8"/>
    <w:multiLevelType w:val="hybridMultilevel"/>
    <w:tmpl w:val="417A5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0935DC"/>
    <w:multiLevelType w:val="hybridMultilevel"/>
    <w:tmpl w:val="DBFCCC86"/>
    <w:lvl w:ilvl="0" w:tplc="A8740E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3E2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A71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102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EE7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64CC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32D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005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7E5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131"/>
    <w:rsid w:val="000676D8"/>
    <w:rsid w:val="000E0D5C"/>
    <w:rsid w:val="00107D35"/>
    <w:rsid w:val="001820DB"/>
    <w:rsid w:val="001A3431"/>
    <w:rsid w:val="001F3556"/>
    <w:rsid w:val="00296AED"/>
    <w:rsid w:val="00297BB9"/>
    <w:rsid w:val="00345D3F"/>
    <w:rsid w:val="00362131"/>
    <w:rsid w:val="00377053"/>
    <w:rsid w:val="003C39C1"/>
    <w:rsid w:val="00416BBA"/>
    <w:rsid w:val="004F6100"/>
    <w:rsid w:val="00562591"/>
    <w:rsid w:val="007A4BE0"/>
    <w:rsid w:val="007A7B06"/>
    <w:rsid w:val="007E34F0"/>
    <w:rsid w:val="008219F7"/>
    <w:rsid w:val="00841D9E"/>
    <w:rsid w:val="008C4F1A"/>
    <w:rsid w:val="0092125D"/>
    <w:rsid w:val="00B30199"/>
    <w:rsid w:val="00B74A03"/>
    <w:rsid w:val="00CC22E4"/>
    <w:rsid w:val="00DF6C99"/>
    <w:rsid w:val="00E164DC"/>
    <w:rsid w:val="00E43E74"/>
    <w:rsid w:val="00EB4650"/>
    <w:rsid w:val="00F8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1E40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7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1"/>
    <w:rPr>
      <w:rFonts w:ascii="Lucida Grande" w:hAnsi="Lucida Grande" w:cs="Lucida Grande"/>
      <w:sz w:val="18"/>
      <w:szCs w:val="18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2131"/>
    <w:rPr>
      <w:b/>
      <w:bCs/>
    </w:rPr>
  </w:style>
  <w:style w:type="character" w:customStyle="1" w:styleId="apple-converted-space">
    <w:name w:val="apple-converted-space"/>
    <w:basedOn w:val="DefaultParagraphFont"/>
    <w:rsid w:val="00362131"/>
  </w:style>
  <w:style w:type="paragraph" w:styleId="Header">
    <w:name w:val="header"/>
    <w:basedOn w:val="Normal"/>
    <w:link w:val="HeaderChar"/>
    <w:unhideWhenUsed/>
    <w:rsid w:val="00B301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19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301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199"/>
    <w:rPr>
      <w:lang w:val="en-GB"/>
    </w:rPr>
  </w:style>
  <w:style w:type="paragraph" w:styleId="ListParagraph">
    <w:name w:val="List Paragraph"/>
    <w:basedOn w:val="Normal"/>
    <w:uiPriority w:val="34"/>
    <w:qFormat/>
    <w:rsid w:val="00B30199"/>
    <w:pPr>
      <w:ind w:left="720"/>
      <w:contextualSpacing/>
    </w:pPr>
  </w:style>
  <w:style w:type="character" w:styleId="Hyperlink">
    <w:name w:val="Hyperlink"/>
    <w:rsid w:val="00B3019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01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7705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5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591"/>
    <w:rPr>
      <w:rFonts w:ascii="Lucida Grande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53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6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91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7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99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75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806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570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4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1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30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2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9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19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0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it.ly/1OkpsMe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.bearman@liverpool.ac.uk" TargetMode="External"/><Relationship Id="rId9" Type="http://schemas.openxmlformats.org/officeDocument/2006/relationships/hyperlink" Target="https://github.com/nickbearman/intro-r-spatial-analysis/releases/download/v1.1/hand-out.pdf" TargetMode="External"/><Relationship Id="rId10" Type="http://schemas.openxmlformats.org/officeDocument/2006/relationships/hyperlink" Target="http://bit.ly/1d8U8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300</Words>
  <Characters>1614</Characters>
  <Application>Microsoft Macintosh Word</Application>
  <DocSecurity>0</DocSecurity>
  <Lines>76</Lines>
  <Paragraphs>53</Paragraphs>
  <ScaleCrop>false</ScaleCrop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Bearman</dc:creator>
  <cp:keywords/>
  <dc:description/>
  <cp:lastModifiedBy>Nick Bearman</cp:lastModifiedBy>
  <cp:revision>20</cp:revision>
  <dcterms:created xsi:type="dcterms:W3CDTF">2014-11-13T12:11:00Z</dcterms:created>
  <dcterms:modified xsi:type="dcterms:W3CDTF">2015-04-28T11:47:00Z</dcterms:modified>
</cp:coreProperties>
</file>